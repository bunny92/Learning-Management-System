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involved in the Courier integration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Search for Available Couriers Available : Here user would choose one of the courier and corresponding service based on Price, Available Pick up date,delivery time.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 : Create Abandoned Shipment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Create Abandoned Order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Redirect to Payment gateway URL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Read response from Payment Gateway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6 : Get CourierOrderInfo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Prerequisites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 API URL : </w:t>
      </w:r>
      <w:hyperlink r:id="rId5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api.couriers.vello.in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 Payment Gateway url : </w:t>
      </w:r>
      <w:r w:rsidDel="00000000" w:rsidR="00000000" w:rsidRPr="00000000">
        <w:rPr>
          <w:u w:val="single"/>
          <w:rtl w:val="0"/>
        </w:rPr>
        <w:t xml:space="preserve">http://payment.vello.in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user_id : Will be generated and shared by ZEPO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api_key : </w:t>
      </w:r>
      <w:r w:rsidDel="00000000" w:rsidR="00000000" w:rsidRPr="00000000">
        <w:rPr>
          <w:rtl w:val="0"/>
        </w:rPr>
        <w:t xml:space="preserve">Will be generated and shared by ZEPO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secret_key : </w:t>
      </w:r>
      <w:r w:rsidDel="00000000" w:rsidR="00000000" w:rsidRPr="00000000">
        <w:rPr>
          <w:rtl w:val="0"/>
        </w:rPr>
        <w:t xml:space="preserve">Will be generated and shared by ZEPO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payment-service-id : will be provided by ZEPO (You need to tell us your returnSucccessUrl and returnFailureUrl so that we can configure payment-service-id for you)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 Paytm credentials.</w:t>
      </w:r>
    </w:p>
    <w:tbl>
      <w:tblPr>
        <w:tblStyle w:val="Table1"/>
        <w:bidiVisual w:val="0"/>
        <w:tblW w:w="325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15"/>
        <w:gridCol w:w="105"/>
        <w:gridCol w:w="1335"/>
        <w:tblGridChange w:id="0">
          <w:tblGrid>
            <w:gridCol w:w="1815"/>
            <w:gridCol w:w="105"/>
            <w:gridCol w:w="1335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73763"/>
                <w:sz w:val="20"/>
                <w:szCs w:val="20"/>
                <w:highlight w:val="white"/>
                <w:rtl w:val="0"/>
              </w:rPr>
              <w:t xml:space="preserve">Mobile Number 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73763"/>
                <w:sz w:val="20"/>
                <w:szCs w:val="20"/>
                <w:highlight w:val="white"/>
                <w:rtl w:val="0"/>
              </w:rPr>
              <w:t xml:space="preserve">7777777777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73763"/>
                <w:sz w:val="20"/>
                <w:szCs w:val="20"/>
                <w:highlight w:val="white"/>
                <w:rtl w:val="0"/>
              </w:rPr>
              <w:t xml:space="preserve">Password 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73763"/>
                <w:sz w:val="20"/>
                <w:szCs w:val="20"/>
                <w:highlight w:val="white"/>
                <w:rtl w:val="0"/>
              </w:rPr>
              <w:t xml:space="preserve">Paytm12345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Zepo Couriers's API uses a custom Authorization header that is to be passed with each request to provide authentication.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to Create an Authenticated Request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Authentication information should be provided in the "Authorization" header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Authorization has the following format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Authorization: SHIPIT &lt;API-KEY&gt;:&lt;SIGNATURE&gt;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Signature are as follows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Signature = Base64.Encode(HmacSHA1 (UTF-8-Encode(StringToSign)))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StringToSign = &lt;Http-Verb&gt;+"\n"+&lt;RequestURI, Including querystrings&gt;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Note: UTF-8 encoded character of "\n" should be "%0A" which is the equivalent encoding of the newline character. Some encoders available online donot recognize "\n" as a newline character.The HmacSHA1 of the StringToSign should be created using for signing.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Finally, Base64 encode this HmacSHA1 and add it in the Authorization header.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String "SHIPIT" is part of the Authorization header and identifies this header as the custom authorization header.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Sample Request(Example)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RequestURL - http://</w:t>
      </w:r>
      <w:r w:rsidDel="00000000" w:rsidR="00000000" w:rsidRPr="00000000">
        <w:rPr>
          <w:rtl w:val="0"/>
        </w:rPr>
        <w:t xml:space="preserve">api.couriers.vello.in</w:t>
      </w:r>
      <w:r w:rsidDel="00000000" w:rsidR="00000000" w:rsidRPr="00000000">
        <w:rPr>
          <w:rtl w:val="0"/>
        </w:rPr>
        <w:t xml:space="preserve">/users/163/pincodeservice/rate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String to Sign : POST\n/users/163/pincodeservice/rate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 Url encoding - POST%0A%2Fusers%2F163%2Fpincodeservice%2Frate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3) Hash - 547805eea4f594a22ecdb9c3056f33c5574cdc8c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4) Base 64 - NTQ3ODA1ZWVhNGY1OTRhMjJlY2RiOWMzMDU2ZjMzYzU1NzRjZGM4Yw==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Final authentication header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Authorization: SHIPIT 06bd027a79eeeff5b66cbf6961f84e2:NTQ3ODA1ZWVhNGY1OTRhMjJlY2RiOWMzMDU2ZjMzYzU1NzRjZGM4Yw==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Sample Codes in PHP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FAQ Technical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Please click here to view the technical FAQ’s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FAQ Operational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Please click here to view the operational FAQ’s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What is a payment service id? Why do we need it and what are the prerequisites?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Payment service id will be required while you redirecting to payment gateway.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Prerequisite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payment service will be shared within 3 days once you share the success and failure url of your website.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{payment-gateway-url}/pg/{payment-service-id}/payment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Success Url  :  http://bulkhouse.in/marketplace/shipment/paytmsuccess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Failure Url  :  http://bulkhouse.in/marketplace/shipment/paytmfailure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Search for Available Couriers Available : Here user would choose one of the courier and corresponding service based on Price, Available Pickup date,delivery time.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{api-url}/users/{user_id}/pincodeservice/rate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Here Payment_mode would be cod or online.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Insurance would be true or false.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Content-Type:application/json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Validations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Pincode should be 6 digits only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Invoice value should be more than 0 and no decimals allowed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Payment mode should be cod or online. Mandatory.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Weight should be more than 0 and less than equal to 70kg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Dimensions are cm. Value should be greater than 1 and decimals are allowed.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Request Body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{"pickup_pincode":400080,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"delivery_pincode":400080,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"invoice_value":1,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"payment_mode":"online",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"insurance":"false","number_of_package":1,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"package_details":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"package_content":"Description",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"no_of_items":1,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"invoice_value":1,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"package_dimension":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"weight":1,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"height":11,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"length":11,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"width":11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"product_type":"Parcel"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Sample Response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Here in this response, we would need Courier_id, Service_id, service_type. This parameters would be needed in next request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"code": 200,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"user_id": 98,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"display_weight": 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"display_volumetric_weight":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"display_services": "Prepaid",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"credit_amount":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"security_deposit_amount":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"security_deposit_to_pay": 2000,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"pickup_details":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"pincode": "400080",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"city": "Mumbai",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"state": "Maharashtra",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"country": "India"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"delivery_details":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"pincode": "400080",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"city": "Mumbai",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"state": "Maharashtra",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"country": "India"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"couriers":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"name": "Fedex",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"courier_id": 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"logo_url": "http://cdntest.zepo.in.s3.amazonaws.com/ving_images/fedex.png",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"exp_pickup_date": "16/06/2016",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"cut_off_Time": "15:00",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"pickup_success_rate": "93",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"form_required": "0",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"form_link": "http://www.zepo.in/blog/2014/03/20/mystery-behind-shipping-forms-busted/",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"service_types":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"service_id": 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"service_name": "PRIORITY",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"display_name": "Priority",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"expected_delivery_days": 3,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"rate_breakup":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"base_rate": 56,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"fuel_surcharge": 24,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"service_tax": 12,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"other_charges":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"insurance_charges":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"COD_charges":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"sub_total": 80,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"service_charge":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"total_charge": 92,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"credit_amount":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"security_deposit_amount":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"security_deposit_payable":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"service_id": 2,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"service_name": "STANDARD",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"display_name": "Standard",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"expected_delivery_days": 5,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"rate_breakup":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"base_rate": 35,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"fuel_surcharge": 16,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"service_tax": 7,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"other_charges":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"insurance_charges":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"COD_charges":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"sub_total": 51,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"service_charge":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"total_charge": 58,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"credit_amount":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"security_deposit_amount":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"security_deposit_payable":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"name": "Aramex",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"courier_id": 2,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"logo_url": "http://cdntest.zepo.in.s3.amazonaws.com/ving_images/aramex.png",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"exp_pickup_date": "16/06/2016",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"cut_off_Time": "17:00",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"pickup_success_rate": "80",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"form_required": "0",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"service_types":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"service_id": 4,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"service_name": "STANDARD",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"display_name": "Standard",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"expected_delivery_days": 5,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"rate_breakup":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"base_rate": 56,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"fuel_surcharge": 24,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"service_tax": 12,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"other_charges":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"insurance_charges":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"COD_charges":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"sub_total": 80,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"service_charge":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"total_charge": 92,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"credit_amount":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"security_deposit_amount":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"security_deposit_payable":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"name": "Delhivery",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"courier_id": 4,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"logo_url": "http://cdntest.zepo.in.s3.amazonaws.com/ving_images/delhivery.png",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"exp_pickup_date": "17/06/2016",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"cut_off_Time": "12:00",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"pickup_success_rate": "80",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"form_required": "0",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"service_types":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"service_id": 6,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"service_name": "STANDARD",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"display_name": "Standard",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"expected_delivery_days": 5,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"rate_breakup":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"base_rate": 56,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"fuel_surcharge": 24,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"service_tax": 12,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"other_charges":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"insurance_charges":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"COD_charges":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"sub_total": 80,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"service_charge":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"total_charge": 92,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"credit_amount":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"security_deposit_amount":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"security_deposit_payable":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"name": "Dotzot",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"courier_id": 6,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"logo_url": "http://cdntest.zepo.in.s3.amazonaws.com/ving_images/dotzot.png",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"exp_pickup_date": "16/06/2016",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"cut_off_Time": "15:00",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"pickup_success_rate": "10",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"form_required": "0",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"service_types":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"service_id": 10,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"service_name": "STANDARD",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"display_name": "Standard",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"expected_delivery_days": 6,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"rate_breakup":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"base_rate": 56,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"fuel_surcharge": 24,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"service_tax": 12,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"other_charges":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"insurance_charges":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"COD_charges":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"sub_total": 80,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"service_charge":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"total_charge": 92,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"credit_amount":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"security_deposit_amount":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"security_deposit_payable":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 : Create Abandoned Shipment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{api-url}/users/{user_id}/pickup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Validations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Pincode should be 6 digits only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Invoice value should be more than 0 and no decimals allowed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Payment mode should be cod or online. Mandatory.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Weight should be more than 0 and less than equal to 70kg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Dimensions are cm. Value should be greater than 1 and decimals are allowed.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Here Payment_mode would be cod or online.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Insurance would be true or false.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Here, we would need Courier_id, Service_id, Service_type from previous request.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Content-Type:application/json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ns w:author="Ashwini Achharia" w:id="0" w:date="2017-03-22T16:07:26Z"/>
        </w:rPr>
      </w:pPr>
      <w:ins w:author="Ashwini Achharia" w:id="0" w:date="2017-03-22T16:07:2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{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"courier_id": 2, //Mandatory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"service_id": 4, //Mandatory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"service_type": "STANDARD", //Mandatory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"payment_mode": "cod", //Mandatory - Possible values “online” or “cod”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"order_number": "ghfhm14552", //Mandatory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"pickup_pincode": "110045", //Mandatory - 6 digits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"delivery_pincode": "110046", //Mandatory - 6 digits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"pickup_address": {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"contact_name": "Test",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  "company_name": "testorder.in", //Mandatory -Alphanumeric , only numbers not allowed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"address1": "A34, pocket2", //Mandatory - Max 35 characters, only numbers not allowed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"address2": "Janak Puri",//Mandatory - Max 35 characters, only numbers not allowed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"landmark": "Near Subhash  Metro",//Mandatory - Max 35 characters, only numbers not allowed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"city": "DELHI",//Mandatory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"state": "DEL",//Mandatory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"pincode": "110045",//Mandatory - 6 digits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"country": "IN", //Mandatory - It should be 2 digit country code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"contact_no": "9876787670", //Mandatory - 10 digit mobile number with no space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"email": "</w:delText>
        </w:r>
        <w:r w:rsidDel="00000000" w:rsidR="00000000" w:rsidRPr="00000000">
          <w:fldChar w:fldCharType="begin"/>
        </w:r>
        <w:r w:rsidDel="00000000" w:rsidR="00000000" w:rsidRPr="00000000">
          <w:delInstrText xml:space="preserve">HYPERLINK "mailto:shashi1@gmail.com"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rtl w:val="0"/>
          </w:rPr>
          <w:delText xml:space="preserve">shashi1@gmail.com</w:delTex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  <w:delText xml:space="preserve">"//Mandatory - should be valid email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},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"delivery_address": {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 "contact_name": "Test",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 "company_name": "testorder.com", //Mandatory -Alphanumeric , only numbers not allowed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"address1": "B-22, 1st floor",//Mandatory - Max 35 characters, only numbers not allowed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"address2": "Mayur vihar",//Mandatory - Max 35 characters, only numbers not allowed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"landmark": "Near Metro",//Mandatory - Max 35 characters, only numbers not allowed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"city": "DELHI",//Mandatory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"state": "DEL",//Mandatory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"pincode": "110046",//Mandatory - 6 digits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"country": "IN",//Mandatory - It should be 2 digit country code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"contact_no": "9886789865",//Mandatory - 10 digit mobile number with no space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"email": "karmajchakma@gmail.com"//Mandatory - should be valid email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},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"number_of_package": 1,//Mandatory - Only numbers ranging from 1 to 5. Also package_details should contain same number of objects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"package_details": [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{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  "package_content": "Sample Books",//Mandatory -Alphanumeric , only numbers not allowed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  "no_of_items": 4,//Mandatory - only numeric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  "invoice_value": 200,//Mandatory - Value should be greater than 0 and no decimals allowed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  "package_dimension": {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    "weight": 0.5, //Mandatory - Value should be greater than 0 and less than 70kg 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    "height": 11.2,//Mandatory - Value should be greater than 1, decimals allowed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    "length": 11,//Mandatory - Value should be greater than 1, decimals allowed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    "width": 11.1//Mandatory - Value should be greater than 1, decimals allowed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  }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  }</w:delText>
        </w:r>
      </w:del>
    </w:p>
    <w:p w:rsidR="00000000" w:rsidDel="00000000" w:rsidP="00000000" w:rsidRDefault="00000000" w:rsidRPr="00000000">
      <w:pPr>
        <w:pBdr/>
        <w:contextualSpacing w:val="0"/>
        <w:rPr>
          <w:del w:author="Ashwini Achharia" w:id="0" w:date="2017-03-22T16:07:26Z"/>
        </w:rPr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  ]</w:delText>
        </w:r>
      </w:del>
    </w:p>
    <w:p w:rsidR="00000000" w:rsidDel="00000000" w:rsidP="00000000" w:rsidRDefault="00000000" w:rsidRPr="00000000">
      <w:pPr>
        <w:pBdr/>
        <w:contextualSpacing w:val="0"/>
        <w:rPr/>
      </w:pPr>
      <w:del w:author="Ashwini Achharia" w:id="0" w:date="2017-03-22T16:07:26Z">
        <w:r w:rsidDel="00000000" w:rsidR="00000000" w:rsidRPr="00000000">
          <w:rPr>
            <w:rtl w:val="0"/>
          </w:rPr>
          <w:delText xml:space="preserve">}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Sample Response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"success": 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"code": 200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"shipment_id": 1231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"insurance": 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"shipmentPackages": [1]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0: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"package_detail":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"no_of_items":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"package_content": "Sample Books"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"invoice_value": 200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"package_dimension":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"weight": 0.5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"length": 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"width": 11.1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"height": 11.2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"volumetric_weight":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"status_id":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"status": "Abandon"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Create Abandoned Order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{api-url}/orders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Request: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"shipmentIds":[245],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"user_id":"98",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"udf1":"ORDERCODE",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"Udf2":"can be used if required",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"Udf3":"can be used if required"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Response: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"success": 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"order_code": "CM6460465144"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"no_of_shipment":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Redirect to Payment gateway URL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{payment-gateway-url}/pg/{payment-service-id}/payment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"pg":"paytm",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"orderCode":"PX2462469266"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Sample urls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successUrl:http://couriers.vello.in/payment/handlePGSuccess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failureUrl:http://couriers.vello.in/payment/handlePGError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Read response from Payment Gateway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successUrl: {returnSuccessUrl}?orderCode={orderCode}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failureUrl: {returnFailureUrl}?orderCode={orderCode}&amp;message={errorMessage}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6 : Get CourierOrderInfo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{api-url}/orders/{orderCode}?details=true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Response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"amount": 348,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"status": 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"email": "couriers@test.com",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"shipments":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"success":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"shipment_id": 1217,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"status_id": 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"status": "Success",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"courier_id": 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"courier_name": "FEDEX",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"service_id": 2,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"service_type": "STANDARD",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"service_display_name": "Standard",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"payment_mode": "cod",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"insurance":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"order_number": "C1!",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"invoice_value": 1500,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"pickup_pincode": "400080",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"delivery_pincode": "400080",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"customer_name": "Customer name",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"pickup":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"success":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"pickup_date": </w:t>
      </w:r>
      <w:r w:rsidDel="00000000" w:rsidR="00000000" w:rsidRPr="00000000">
        <w:rPr>
          <w:rtl w:val="0"/>
        </w:rPr>
        <w:t xml:space="preserve">1465900851000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"shipmentPackages":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"forward_label": "http://seller.shipyaari.com/logistic/BIZ/consignment_management/uploads/783350320086_shipment.pdf",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"cod_return_label": "http://seller.shipyaari.com/logistic/BIZ/consignment_management/uploads/783350320097_COD.pdf",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"package_detail":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"no_of_items": 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"package_content": "Sample Product",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"invoice_value": 500,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"package_dimension":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"weight": 0.5,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"length": 10,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"width": 5,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"height":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"volumetric_weight":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"tracking_number": "783350320086",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"status_id":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"order_id": 454,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"product_info": "document",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"first_name": "Zepo",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"order_code": "WZ645445527F",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"phone_no": "9090909090",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"no_of_shipment": 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"user_id": 172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hyperlink" Target="http://api.couriers.vello.in/" TargetMode="External"/><Relationship Id="rId6" Type="http://schemas.openxmlformats.org/officeDocument/2006/relationships/hyperlink" Target="https://docs.google.com/document/d/1AhjEn-4l8Np_ZN44IH9BBY0FY3lWQ7axrd5eR0AhGwQ/edit" TargetMode="External"/><Relationship Id="rId7" Type="http://schemas.openxmlformats.org/officeDocument/2006/relationships/hyperlink" Target="https://docs.google.com/document/d/1NsslWf-IO8Hvn24Ej_Ts2wVzdY0fsBf6aYT6ScdSUnc/edit" TargetMode="External"/><Relationship Id="rId8" Type="http://schemas.openxmlformats.org/officeDocument/2006/relationships/hyperlink" Target="https://docs.google.com/document/d/1nXgue8b48YT9i_f5upnPPGj_mM0bBEYVMZFnfeThG6E/edit" TargetMode="External"/></Relationships>
</file>